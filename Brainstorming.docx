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C5D92" w14:paraId="745F7CE7" w14:textId="77777777" w:rsidTr="008C5D92">
        <w:tc>
          <w:tcPr>
            <w:tcW w:w="3005" w:type="dxa"/>
          </w:tcPr>
          <w:p w14:paraId="2C059A51" w14:textId="3661B36F" w:rsidR="008C5D92" w:rsidRPr="008C5D92" w:rsidRDefault="008C5D92" w:rsidP="008C5D92">
            <w:pPr>
              <w:jc w:val="center"/>
              <w:rPr>
                <w:b/>
                <w:bCs/>
              </w:rPr>
              <w:pPrChange w:id="0" w:author="Diwakar Srikanth" w:date="2021-03-10T17:06:00Z">
                <w:pPr/>
              </w:pPrChange>
            </w:pPr>
            <w:r w:rsidRPr="008C5D92">
              <w:rPr>
                <w:b/>
                <w:bCs/>
                <w:sz w:val="32"/>
                <w:szCs w:val="32"/>
              </w:rPr>
              <w:t>Problems</w:t>
            </w:r>
          </w:p>
        </w:tc>
        <w:tc>
          <w:tcPr>
            <w:tcW w:w="3005" w:type="dxa"/>
          </w:tcPr>
          <w:p w14:paraId="6DFDD9AF" w14:textId="536AA978" w:rsidR="008C5D92" w:rsidRPr="008C5D92" w:rsidRDefault="008C5D92" w:rsidP="008C5D92">
            <w:pPr>
              <w:jc w:val="center"/>
              <w:rPr>
                <w:b/>
                <w:bCs/>
                <w:sz w:val="32"/>
                <w:szCs w:val="32"/>
                <w:rPrChange w:id="1" w:author="Diwakar Srikanth" w:date="2021-03-10T17:08:00Z">
                  <w:rPr/>
                </w:rPrChange>
              </w:rPr>
              <w:pPrChange w:id="2" w:author="Diwakar Srikanth" w:date="2021-03-10T17:07:00Z">
                <w:pPr/>
              </w:pPrChange>
            </w:pPr>
            <w:ins w:id="3" w:author="Diwakar Srikanth" w:date="2021-03-10T17:07:00Z">
              <w:r w:rsidRPr="008C5D92">
                <w:rPr>
                  <w:b/>
                  <w:bCs/>
                  <w:sz w:val="32"/>
                  <w:szCs w:val="32"/>
                  <w:rPrChange w:id="4" w:author="Diwakar Srikanth" w:date="2021-03-10T17:08:00Z">
                    <w:rPr/>
                  </w:rPrChange>
                </w:rPr>
                <w:t>Who is fac</w:t>
              </w:r>
            </w:ins>
            <w:ins w:id="5" w:author="Diwakar Srikanth" w:date="2021-03-10T17:08:00Z">
              <w:r w:rsidRPr="008C5D92">
                <w:rPr>
                  <w:b/>
                  <w:bCs/>
                  <w:sz w:val="32"/>
                  <w:szCs w:val="32"/>
                  <w:rPrChange w:id="6" w:author="Diwakar Srikanth" w:date="2021-03-10T17:08:00Z">
                    <w:rPr/>
                  </w:rPrChange>
                </w:rPr>
                <w:t>ing the problem</w:t>
              </w:r>
            </w:ins>
            <w:ins w:id="7" w:author="Diwakar Srikanth" w:date="2021-03-10T17:09:00Z">
              <w:r>
                <w:rPr>
                  <w:b/>
                  <w:bCs/>
                  <w:sz w:val="32"/>
                  <w:szCs w:val="32"/>
                </w:rPr>
                <w:t>?</w:t>
              </w:r>
            </w:ins>
          </w:p>
        </w:tc>
        <w:tc>
          <w:tcPr>
            <w:tcW w:w="3006" w:type="dxa"/>
          </w:tcPr>
          <w:p w14:paraId="3E94FA9F" w14:textId="0B095B2C" w:rsidR="008C5D92" w:rsidRDefault="008C5D92" w:rsidP="008C5D92">
            <w:pPr>
              <w:jc w:val="center"/>
              <w:pPrChange w:id="8" w:author="Diwakar Srikanth" w:date="2021-03-10T17:09:00Z">
                <w:pPr/>
              </w:pPrChange>
            </w:pPr>
            <w:ins w:id="9" w:author="Diwakar Srikanth" w:date="2021-03-10T17:08:00Z">
              <w:r w:rsidRPr="008C5D92">
                <w:rPr>
                  <w:b/>
                  <w:bCs/>
                  <w:sz w:val="32"/>
                  <w:szCs w:val="32"/>
                  <w:rPrChange w:id="10" w:author="Diwakar Srikanth" w:date="2021-03-10T17:09:00Z">
                    <w:rPr/>
                  </w:rPrChange>
                </w:rPr>
                <w:t>Priority</w:t>
              </w:r>
            </w:ins>
            <w:ins w:id="11" w:author="Diwakar Srikanth" w:date="2021-03-10T17:13:00Z">
              <w:r>
                <w:rPr>
                  <w:b/>
                  <w:bCs/>
                  <w:sz w:val="32"/>
                  <w:szCs w:val="32"/>
                </w:rPr>
                <w:t xml:space="preserve"> (1-10)</w:t>
              </w:r>
            </w:ins>
          </w:p>
        </w:tc>
      </w:tr>
      <w:tr w:rsidR="008C5D92" w14:paraId="2CD0FBEC" w14:textId="77777777" w:rsidTr="008C5D92">
        <w:tc>
          <w:tcPr>
            <w:tcW w:w="3005" w:type="dxa"/>
          </w:tcPr>
          <w:p w14:paraId="0E478D47" w14:textId="1DA618DD" w:rsidR="008C5D92" w:rsidRDefault="008C5D92" w:rsidP="008C5D92">
            <w:pPr>
              <w:pStyle w:val="ListParagraph"/>
              <w:numPr>
                <w:ilvl w:val="0"/>
                <w:numId w:val="3"/>
              </w:numPr>
              <w:pPrChange w:id="12" w:author="Diwakar Srikanth" w:date="2021-03-10T17:09:00Z">
                <w:pPr/>
              </w:pPrChange>
            </w:pPr>
            <w:ins w:id="13" w:author="Diwakar Srikanth" w:date="2021-03-10T17:11:00Z">
              <w:r>
                <w:t>Getting headache due to long periods of online classes.</w:t>
              </w:r>
            </w:ins>
          </w:p>
        </w:tc>
        <w:tc>
          <w:tcPr>
            <w:tcW w:w="3005" w:type="dxa"/>
          </w:tcPr>
          <w:p w14:paraId="6A038ADF" w14:textId="0F80FE2D" w:rsidR="008C5D92" w:rsidRDefault="008C5D92" w:rsidP="008C5D92">
            <w:pPr>
              <w:pPrChange w:id="14" w:author="Diwakar Srikanth" w:date="2021-03-10T17:12:00Z">
                <w:pPr/>
              </w:pPrChange>
            </w:pPr>
            <w:ins w:id="15" w:author="Diwakar Srikanth" w:date="2021-03-10T17:12:00Z">
              <w:r>
                <w:t>Many people in the world due to corona.</w:t>
              </w:r>
            </w:ins>
          </w:p>
        </w:tc>
        <w:tc>
          <w:tcPr>
            <w:tcW w:w="3006" w:type="dxa"/>
          </w:tcPr>
          <w:p w14:paraId="24F3820D" w14:textId="4CFEA3B4" w:rsidR="008C5D92" w:rsidRDefault="00AA16D8">
            <w:ins w:id="16" w:author="Diwakar Srikanth" w:date="2021-03-10T17:39:00Z">
              <w:r>
                <w:t>10</w:t>
              </w:r>
            </w:ins>
          </w:p>
        </w:tc>
      </w:tr>
      <w:tr w:rsidR="008C5D92" w14:paraId="3D6723DD" w14:textId="77777777" w:rsidTr="008C5D92">
        <w:tc>
          <w:tcPr>
            <w:tcW w:w="3005" w:type="dxa"/>
          </w:tcPr>
          <w:p w14:paraId="685D6659" w14:textId="55CD3447" w:rsidR="008C5D92" w:rsidRDefault="008C5D92" w:rsidP="008C5D92">
            <w:pPr>
              <w:pStyle w:val="ListParagraph"/>
              <w:numPr>
                <w:ilvl w:val="0"/>
                <w:numId w:val="3"/>
              </w:numPr>
              <w:pPrChange w:id="17" w:author="Diwakar Srikanth" w:date="2021-03-10T17:13:00Z">
                <w:pPr/>
              </w:pPrChange>
            </w:pPr>
            <w:ins w:id="18" w:author="Diwakar Srikanth" w:date="2021-03-10T17:14:00Z">
              <w:r>
                <w:t>Difficult to go jogging in the morning with the mask on.</w:t>
              </w:r>
            </w:ins>
          </w:p>
        </w:tc>
        <w:tc>
          <w:tcPr>
            <w:tcW w:w="3005" w:type="dxa"/>
          </w:tcPr>
          <w:p w14:paraId="622C4776" w14:textId="13427CEB" w:rsidR="008C5D92" w:rsidRDefault="008C5D92">
            <w:ins w:id="19" w:author="Diwakar Srikanth" w:date="2021-03-10T17:14:00Z">
              <w:r>
                <w:t>Many peo</w:t>
              </w:r>
            </w:ins>
            <w:ins w:id="20" w:author="Diwakar Srikanth" w:date="2021-03-10T17:15:00Z">
              <w:r>
                <w:t>ple in the world due to corona.</w:t>
              </w:r>
            </w:ins>
          </w:p>
        </w:tc>
        <w:tc>
          <w:tcPr>
            <w:tcW w:w="3006" w:type="dxa"/>
          </w:tcPr>
          <w:p w14:paraId="57BE5F9E" w14:textId="5FDB056F" w:rsidR="008C5D92" w:rsidRDefault="00AA16D8">
            <w:ins w:id="21" w:author="Diwakar Srikanth" w:date="2021-03-10T17:39:00Z">
              <w:r>
                <w:t>0</w:t>
              </w:r>
            </w:ins>
          </w:p>
        </w:tc>
      </w:tr>
      <w:tr w:rsidR="008C5D92" w14:paraId="2F91EDB2" w14:textId="77777777" w:rsidTr="008C5D92">
        <w:tc>
          <w:tcPr>
            <w:tcW w:w="3005" w:type="dxa"/>
          </w:tcPr>
          <w:p w14:paraId="38D7AB9A" w14:textId="4A7BC474" w:rsidR="008C5D92" w:rsidRDefault="00536FBD" w:rsidP="008C5D92">
            <w:pPr>
              <w:pStyle w:val="ListParagraph"/>
              <w:numPr>
                <w:ilvl w:val="0"/>
                <w:numId w:val="3"/>
              </w:numPr>
              <w:pPrChange w:id="22" w:author="Diwakar Srikanth" w:date="2021-03-10T17:15:00Z">
                <w:pPr/>
              </w:pPrChange>
            </w:pPr>
            <w:ins w:id="23" w:author="Diwakar Srikanth" w:date="2021-03-10T17:33:00Z">
              <w:r>
                <w:t>Stress</w:t>
              </w:r>
            </w:ins>
          </w:p>
        </w:tc>
        <w:tc>
          <w:tcPr>
            <w:tcW w:w="3005" w:type="dxa"/>
          </w:tcPr>
          <w:p w14:paraId="44DF1660" w14:textId="4F82A050" w:rsidR="008C5D92" w:rsidRDefault="00536FBD">
            <w:ins w:id="24" w:author="Diwakar Srikanth" w:date="2021-03-10T17:33:00Z">
              <w:r>
                <w:t>Many people in the world</w:t>
              </w:r>
            </w:ins>
          </w:p>
        </w:tc>
        <w:tc>
          <w:tcPr>
            <w:tcW w:w="3006" w:type="dxa"/>
          </w:tcPr>
          <w:p w14:paraId="3D6A3C23" w14:textId="06C7AB33" w:rsidR="008C5D92" w:rsidRDefault="00AA16D8">
            <w:ins w:id="25" w:author="Diwakar Srikanth" w:date="2021-03-10T17:39:00Z">
              <w:r>
                <w:t>10</w:t>
              </w:r>
            </w:ins>
          </w:p>
        </w:tc>
      </w:tr>
      <w:tr w:rsidR="008C5D92" w14:paraId="7ACBABA4" w14:textId="77777777" w:rsidTr="008C5D92">
        <w:tc>
          <w:tcPr>
            <w:tcW w:w="3005" w:type="dxa"/>
          </w:tcPr>
          <w:p w14:paraId="0C589D7C" w14:textId="49E19365" w:rsidR="008C5D92" w:rsidRDefault="00536FBD" w:rsidP="00536FBD">
            <w:pPr>
              <w:pStyle w:val="ListParagraph"/>
              <w:numPr>
                <w:ilvl w:val="0"/>
                <w:numId w:val="3"/>
              </w:numPr>
              <w:pPrChange w:id="26" w:author="Diwakar Srikanth" w:date="2021-03-10T17:33:00Z">
                <w:pPr/>
              </w:pPrChange>
            </w:pPr>
            <w:ins w:id="27" w:author="Diwakar Srikanth" w:date="2021-03-10T17:35:00Z">
              <w:r>
                <w:t>Older people home alone.</w:t>
              </w:r>
            </w:ins>
          </w:p>
        </w:tc>
        <w:tc>
          <w:tcPr>
            <w:tcW w:w="3005" w:type="dxa"/>
          </w:tcPr>
          <w:p w14:paraId="3E9E4D07" w14:textId="2041DB2A" w:rsidR="008C5D92" w:rsidRDefault="00536FBD">
            <w:ins w:id="28" w:author="Diwakar Srikanth" w:date="2021-03-10T17:35:00Z">
              <w:r>
                <w:t>Many senior peo</w:t>
              </w:r>
            </w:ins>
            <w:ins w:id="29" w:author="Diwakar Srikanth" w:date="2021-03-10T17:36:00Z">
              <w:r>
                <w:t>ple in the world</w:t>
              </w:r>
            </w:ins>
          </w:p>
        </w:tc>
        <w:tc>
          <w:tcPr>
            <w:tcW w:w="3006" w:type="dxa"/>
          </w:tcPr>
          <w:p w14:paraId="59FDDB1C" w14:textId="47F26E1F" w:rsidR="008C5D92" w:rsidRDefault="00AA16D8">
            <w:ins w:id="30" w:author="Diwakar Srikanth" w:date="2021-03-10T17:40:00Z">
              <w:r>
                <w:t>10</w:t>
              </w:r>
            </w:ins>
          </w:p>
        </w:tc>
      </w:tr>
      <w:tr w:rsidR="008C5D92" w14:paraId="3549B4F0" w14:textId="77777777" w:rsidTr="008C5D92">
        <w:tc>
          <w:tcPr>
            <w:tcW w:w="3005" w:type="dxa"/>
          </w:tcPr>
          <w:p w14:paraId="7284B70C" w14:textId="67762DB9" w:rsidR="008C5D92" w:rsidRDefault="00536FBD" w:rsidP="00536FBD">
            <w:pPr>
              <w:pStyle w:val="ListParagraph"/>
              <w:numPr>
                <w:ilvl w:val="0"/>
                <w:numId w:val="3"/>
              </w:numPr>
              <w:pPrChange w:id="31" w:author="Diwakar Srikanth" w:date="2021-03-10T17:36:00Z">
                <w:pPr/>
              </w:pPrChange>
            </w:pPr>
            <w:ins w:id="32" w:author="Diwakar Srikanth" w:date="2021-03-10T17:36:00Z">
              <w:r>
                <w:t xml:space="preserve">Allergies or other </w:t>
              </w:r>
            </w:ins>
            <w:ins w:id="33" w:author="Diwakar Srikanth" w:date="2021-03-10T17:37:00Z">
              <w:r>
                <w:t>problems due to weather</w:t>
              </w:r>
            </w:ins>
          </w:p>
        </w:tc>
        <w:tc>
          <w:tcPr>
            <w:tcW w:w="3005" w:type="dxa"/>
          </w:tcPr>
          <w:p w14:paraId="686F4CF4" w14:textId="07FD783C" w:rsidR="008C5D92" w:rsidRDefault="00536FBD">
            <w:ins w:id="34" w:author="Diwakar Srikanth" w:date="2021-03-10T17:37:00Z">
              <w:r>
                <w:t>Many people in the world</w:t>
              </w:r>
            </w:ins>
          </w:p>
        </w:tc>
        <w:tc>
          <w:tcPr>
            <w:tcW w:w="3006" w:type="dxa"/>
          </w:tcPr>
          <w:p w14:paraId="10E827C0" w14:textId="3A777181" w:rsidR="008C5D92" w:rsidRDefault="00AA16D8">
            <w:ins w:id="35" w:author="Diwakar Srikanth" w:date="2021-03-10T17:40:00Z">
              <w:r>
                <w:t>5</w:t>
              </w:r>
            </w:ins>
          </w:p>
        </w:tc>
      </w:tr>
      <w:tr w:rsidR="008C5D92" w14:paraId="1CE25356" w14:textId="77777777" w:rsidTr="008C5D92">
        <w:tc>
          <w:tcPr>
            <w:tcW w:w="3005" w:type="dxa"/>
          </w:tcPr>
          <w:p w14:paraId="67AF19E6" w14:textId="6E928A36" w:rsidR="008C5D92" w:rsidRDefault="00AA16D8" w:rsidP="00536FBD">
            <w:pPr>
              <w:pStyle w:val="ListParagraph"/>
              <w:numPr>
                <w:ilvl w:val="0"/>
                <w:numId w:val="3"/>
              </w:numPr>
              <w:pPrChange w:id="36" w:author="Diwakar Srikanth" w:date="2021-03-10T17:37:00Z">
                <w:pPr/>
              </w:pPrChange>
            </w:pPr>
            <w:ins w:id="37" w:author="Diwakar Srikanth" w:date="2021-03-10T17:39:00Z">
              <w:r>
                <w:t>Water problems</w:t>
              </w:r>
            </w:ins>
          </w:p>
        </w:tc>
        <w:tc>
          <w:tcPr>
            <w:tcW w:w="3005" w:type="dxa"/>
          </w:tcPr>
          <w:p w14:paraId="43818E08" w14:textId="0D8BF6A7" w:rsidR="008C5D92" w:rsidRDefault="00AA16D8">
            <w:ins w:id="38" w:author="Diwakar Srikanth" w:date="2021-03-10T17:39:00Z">
              <w:r>
                <w:t>Many people in the world</w:t>
              </w:r>
            </w:ins>
          </w:p>
        </w:tc>
        <w:tc>
          <w:tcPr>
            <w:tcW w:w="3006" w:type="dxa"/>
          </w:tcPr>
          <w:p w14:paraId="5C329DF3" w14:textId="6C1DCB5F" w:rsidR="008C5D92" w:rsidRDefault="00AA16D8">
            <w:ins w:id="39" w:author="Diwakar Srikanth" w:date="2021-03-10T17:40:00Z">
              <w:r>
                <w:t>8</w:t>
              </w:r>
            </w:ins>
          </w:p>
        </w:tc>
      </w:tr>
      <w:tr w:rsidR="008C5D92" w14:paraId="6B0229E4" w14:textId="77777777" w:rsidTr="008C5D92">
        <w:tc>
          <w:tcPr>
            <w:tcW w:w="3005" w:type="dxa"/>
          </w:tcPr>
          <w:p w14:paraId="31A3DED6" w14:textId="689CFF1B" w:rsidR="008C5D92" w:rsidRDefault="00AA16D8" w:rsidP="00AA16D8">
            <w:pPr>
              <w:pStyle w:val="ListParagraph"/>
              <w:numPr>
                <w:ilvl w:val="0"/>
                <w:numId w:val="3"/>
              </w:numPr>
              <w:pPrChange w:id="40" w:author="Diwakar Srikanth" w:date="2021-03-10T17:39:00Z">
                <w:pPr/>
              </w:pPrChange>
            </w:pPr>
            <w:ins w:id="41" w:author="Diwakar Srikanth" w:date="2021-03-10T17:40:00Z">
              <w:r>
                <w:t>Maids required for houses</w:t>
              </w:r>
            </w:ins>
          </w:p>
        </w:tc>
        <w:tc>
          <w:tcPr>
            <w:tcW w:w="3005" w:type="dxa"/>
          </w:tcPr>
          <w:p w14:paraId="76A8945A" w14:textId="0EC9AB82" w:rsidR="008C5D92" w:rsidRDefault="00AA16D8">
            <w:ins w:id="42" w:author="Diwakar Srikanth" w:date="2021-03-10T17:40:00Z">
              <w:r>
                <w:t>Many pe</w:t>
              </w:r>
            </w:ins>
            <w:ins w:id="43" w:author="Diwakar Srikanth" w:date="2021-03-10T17:41:00Z">
              <w:r>
                <w:t>ople require</w:t>
              </w:r>
            </w:ins>
          </w:p>
        </w:tc>
        <w:tc>
          <w:tcPr>
            <w:tcW w:w="3006" w:type="dxa"/>
          </w:tcPr>
          <w:p w14:paraId="3C502E04" w14:textId="2F4108DB" w:rsidR="008C5D92" w:rsidRDefault="00AA16D8">
            <w:ins w:id="44" w:author="Diwakar Srikanth" w:date="2021-03-10T17:41:00Z">
              <w:r>
                <w:t>7</w:t>
              </w:r>
            </w:ins>
          </w:p>
        </w:tc>
      </w:tr>
      <w:tr w:rsidR="00AA16D8" w14:paraId="06753CD4" w14:textId="77777777" w:rsidTr="008C5D92">
        <w:trPr>
          <w:ins w:id="45" w:author="Diwakar Srikanth" w:date="2021-03-10T17:38:00Z"/>
        </w:trPr>
        <w:tc>
          <w:tcPr>
            <w:tcW w:w="3005" w:type="dxa"/>
          </w:tcPr>
          <w:p w14:paraId="33798389" w14:textId="78F7633B" w:rsidR="00AA16D8" w:rsidRDefault="00AA16D8" w:rsidP="00AA16D8">
            <w:pPr>
              <w:pStyle w:val="ListParagraph"/>
              <w:numPr>
                <w:ilvl w:val="0"/>
                <w:numId w:val="3"/>
              </w:numPr>
              <w:rPr>
                <w:ins w:id="46" w:author="Diwakar Srikanth" w:date="2021-03-10T17:38:00Z"/>
              </w:rPr>
              <w:pPrChange w:id="47" w:author="Diwakar Srikanth" w:date="2021-03-10T17:41:00Z">
                <w:pPr/>
              </w:pPrChange>
            </w:pPr>
            <w:ins w:id="48" w:author="Diwakar Srikanth" w:date="2021-03-10T17:42:00Z">
              <w:r>
                <w:t>Students playing unnecessary games and getting affec</w:t>
              </w:r>
            </w:ins>
            <w:ins w:id="49" w:author="Diwakar Srikanth" w:date="2021-03-10T17:43:00Z">
              <w:r>
                <w:t>ted</w:t>
              </w:r>
            </w:ins>
          </w:p>
        </w:tc>
        <w:tc>
          <w:tcPr>
            <w:tcW w:w="3005" w:type="dxa"/>
          </w:tcPr>
          <w:p w14:paraId="57B7F4DC" w14:textId="4FE2F1DD" w:rsidR="00AA16D8" w:rsidRDefault="00AA16D8">
            <w:pPr>
              <w:rPr>
                <w:ins w:id="50" w:author="Diwakar Srikanth" w:date="2021-03-10T17:38:00Z"/>
              </w:rPr>
            </w:pPr>
            <w:ins w:id="51" w:author="Diwakar Srikanth" w:date="2021-03-10T17:42:00Z">
              <w:r>
                <w:t>Many cases like this</w:t>
              </w:r>
            </w:ins>
          </w:p>
        </w:tc>
        <w:tc>
          <w:tcPr>
            <w:tcW w:w="3006" w:type="dxa"/>
          </w:tcPr>
          <w:p w14:paraId="473990CF" w14:textId="2B99F1A8" w:rsidR="00AA16D8" w:rsidRDefault="00AA16D8">
            <w:pPr>
              <w:rPr>
                <w:ins w:id="52" w:author="Diwakar Srikanth" w:date="2021-03-10T17:38:00Z"/>
              </w:rPr>
            </w:pPr>
            <w:ins w:id="53" w:author="Diwakar Srikanth" w:date="2021-03-10T17:43:00Z">
              <w:r>
                <w:t>10</w:t>
              </w:r>
            </w:ins>
          </w:p>
        </w:tc>
      </w:tr>
      <w:tr w:rsidR="00AA16D8" w14:paraId="25C787C2" w14:textId="77777777" w:rsidTr="008C5D92">
        <w:trPr>
          <w:ins w:id="54" w:author="Diwakar Srikanth" w:date="2021-03-10T17:38:00Z"/>
        </w:trPr>
        <w:tc>
          <w:tcPr>
            <w:tcW w:w="3005" w:type="dxa"/>
          </w:tcPr>
          <w:p w14:paraId="5AAB4C82" w14:textId="6BE08F11" w:rsidR="00AA16D8" w:rsidRDefault="00AA16D8" w:rsidP="00AA16D8">
            <w:pPr>
              <w:pStyle w:val="ListParagraph"/>
              <w:numPr>
                <w:ilvl w:val="0"/>
                <w:numId w:val="3"/>
              </w:numPr>
              <w:rPr>
                <w:ins w:id="55" w:author="Diwakar Srikanth" w:date="2021-03-10T17:38:00Z"/>
              </w:rPr>
              <w:pPrChange w:id="56" w:author="Diwakar Srikanth" w:date="2021-03-10T17:43:00Z">
                <w:pPr/>
              </w:pPrChange>
            </w:pPr>
            <w:ins w:id="57" w:author="Diwakar Srikanth" w:date="2021-03-10T17:44:00Z">
              <w:r>
                <w:t>People without parents, siblings, etc.</w:t>
              </w:r>
            </w:ins>
          </w:p>
        </w:tc>
        <w:tc>
          <w:tcPr>
            <w:tcW w:w="3005" w:type="dxa"/>
          </w:tcPr>
          <w:p w14:paraId="78A2F99B" w14:textId="763126E6" w:rsidR="00AA16D8" w:rsidRDefault="00AA16D8">
            <w:pPr>
              <w:rPr>
                <w:ins w:id="58" w:author="Diwakar Srikanth" w:date="2021-03-10T17:38:00Z"/>
              </w:rPr>
            </w:pPr>
            <w:ins w:id="59" w:author="Diwakar Srikanth" w:date="2021-03-10T17:44:00Z">
              <w:r>
                <w:t>Many people in the world</w:t>
              </w:r>
            </w:ins>
          </w:p>
        </w:tc>
        <w:tc>
          <w:tcPr>
            <w:tcW w:w="3006" w:type="dxa"/>
          </w:tcPr>
          <w:p w14:paraId="1F4E9C1B" w14:textId="753006CF" w:rsidR="00AA16D8" w:rsidRDefault="00AA16D8">
            <w:pPr>
              <w:rPr>
                <w:ins w:id="60" w:author="Diwakar Srikanth" w:date="2021-03-10T17:38:00Z"/>
              </w:rPr>
            </w:pPr>
            <w:ins w:id="61" w:author="Diwakar Srikanth" w:date="2021-03-10T17:44:00Z">
              <w:r>
                <w:t>10</w:t>
              </w:r>
            </w:ins>
          </w:p>
        </w:tc>
      </w:tr>
      <w:tr w:rsidR="00AA16D8" w14:paraId="70AFD462" w14:textId="77777777" w:rsidTr="008C5D92">
        <w:trPr>
          <w:ins w:id="62" w:author="Diwakar Srikanth" w:date="2021-03-10T17:38:00Z"/>
        </w:trPr>
        <w:tc>
          <w:tcPr>
            <w:tcW w:w="3005" w:type="dxa"/>
          </w:tcPr>
          <w:p w14:paraId="72AFF00B" w14:textId="0BA5ED8D" w:rsidR="00AA16D8" w:rsidRDefault="00AA16D8" w:rsidP="00AA16D8">
            <w:pPr>
              <w:pStyle w:val="ListParagraph"/>
              <w:numPr>
                <w:ilvl w:val="0"/>
                <w:numId w:val="3"/>
              </w:numPr>
              <w:rPr>
                <w:ins w:id="63" w:author="Diwakar Srikanth" w:date="2021-03-10T17:38:00Z"/>
              </w:rPr>
              <w:pPrChange w:id="64" w:author="Diwakar Srikanth" w:date="2021-03-10T17:44:00Z">
                <w:pPr/>
              </w:pPrChange>
            </w:pPr>
            <w:ins w:id="65" w:author="Diwakar Srikanth" w:date="2021-03-10T17:45:00Z">
              <w:r>
                <w:t xml:space="preserve">Garbage </w:t>
              </w:r>
            </w:ins>
            <w:ins w:id="66" w:author="Diwakar Srikanth" w:date="2021-03-10T17:46:00Z">
              <w:r>
                <w:t>collector</w:t>
              </w:r>
            </w:ins>
          </w:p>
        </w:tc>
        <w:tc>
          <w:tcPr>
            <w:tcW w:w="3005" w:type="dxa"/>
          </w:tcPr>
          <w:p w14:paraId="6298DCA4" w14:textId="5EF7B39A" w:rsidR="00AA16D8" w:rsidRDefault="00AA16D8">
            <w:pPr>
              <w:rPr>
                <w:ins w:id="67" w:author="Diwakar Srikanth" w:date="2021-03-10T17:38:00Z"/>
              </w:rPr>
            </w:pPr>
            <w:ins w:id="68" w:author="Diwakar Srikanth" w:date="2021-03-10T17:46:00Z">
              <w:r>
                <w:t>Many areas in the world</w:t>
              </w:r>
            </w:ins>
          </w:p>
        </w:tc>
        <w:tc>
          <w:tcPr>
            <w:tcW w:w="3006" w:type="dxa"/>
          </w:tcPr>
          <w:p w14:paraId="1D556928" w14:textId="25E6592B" w:rsidR="00AA16D8" w:rsidRDefault="00AA16D8">
            <w:pPr>
              <w:rPr>
                <w:ins w:id="69" w:author="Diwakar Srikanth" w:date="2021-03-10T17:38:00Z"/>
              </w:rPr>
            </w:pPr>
            <w:ins w:id="70" w:author="Diwakar Srikanth" w:date="2021-03-10T17:46:00Z">
              <w:r>
                <w:t>8</w:t>
              </w:r>
            </w:ins>
          </w:p>
        </w:tc>
      </w:tr>
    </w:tbl>
    <w:p w14:paraId="351D9A75" w14:textId="77777777" w:rsidR="008517E8" w:rsidRDefault="006705B2"/>
    <w:sectPr w:rsidR="008517E8" w:rsidSect="00AA16D8">
      <w:headerReference w:type="default" r:id="rId7"/>
      <w:pgSz w:w="11906" w:h="16838"/>
      <w:pgMar w:top="1440" w:right="1440" w:bottom="1440" w:left="1440" w:header="709" w:footer="709" w:gutter="0"/>
      <w:cols w:space="708"/>
      <w:docGrid w:linePitch="360"/>
      <w:sectPrChange w:id="75" w:author="Diwakar Srikanth" w:date="2021-03-10T17:47:00Z">
        <w:sectPr w:rsidR="008517E8" w:rsidSect="00AA16D8">
          <w:pgMar w:top="1440" w:right="1440" w:bottom="1440" w:left="1440" w:header="708" w:footer="708" w:gutter="0"/>
        </w:sectPr>
      </w:sectPrChange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FBDE66" w14:textId="77777777" w:rsidR="006705B2" w:rsidRDefault="006705B2" w:rsidP="00AA16D8">
      <w:pPr>
        <w:spacing w:after="0" w:line="240" w:lineRule="auto"/>
      </w:pPr>
      <w:r>
        <w:separator/>
      </w:r>
    </w:p>
  </w:endnote>
  <w:endnote w:type="continuationSeparator" w:id="0">
    <w:p w14:paraId="4CE401CF" w14:textId="77777777" w:rsidR="006705B2" w:rsidRDefault="006705B2" w:rsidP="00AA1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40BDBD" w14:textId="77777777" w:rsidR="006705B2" w:rsidRDefault="006705B2" w:rsidP="00AA16D8">
      <w:pPr>
        <w:spacing w:after="0" w:line="240" w:lineRule="auto"/>
      </w:pPr>
      <w:r>
        <w:separator/>
      </w:r>
    </w:p>
  </w:footnote>
  <w:footnote w:type="continuationSeparator" w:id="0">
    <w:p w14:paraId="55D86541" w14:textId="77777777" w:rsidR="006705B2" w:rsidRDefault="006705B2" w:rsidP="00AA1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15574A" w14:textId="2344EE9B" w:rsidR="00AA16D8" w:rsidRPr="00AA16D8" w:rsidRDefault="00AA16D8" w:rsidP="00AA16D8">
    <w:pPr>
      <w:pStyle w:val="Header"/>
      <w:jc w:val="center"/>
      <w:rPr>
        <w:sz w:val="32"/>
        <w:szCs w:val="32"/>
        <w:rPrChange w:id="71" w:author="Diwakar Srikanth" w:date="2021-03-10T17:47:00Z">
          <w:rPr/>
        </w:rPrChange>
      </w:rPr>
      <w:pPrChange w:id="72" w:author="Diwakar Srikanth" w:date="2021-03-10T17:47:00Z">
        <w:pPr>
          <w:pStyle w:val="Header"/>
        </w:pPr>
      </w:pPrChange>
    </w:pPr>
    <w:ins w:id="73" w:author="Diwakar Srikanth" w:date="2021-03-10T17:46:00Z">
      <w:r w:rsidRPr="00AA16D8">
        <w:rPr>
          <w:sz w:val="32"/>
          <w:szCs w:val="32"/>
          <w:rPrChange w:id="74" w:author="Diwakar Srikanth" w:date="2021-03-10T17:47:00Z">
            <w:rPr/>
          </w:rPrChange>
        </w:rPr>
        <w:t>Brainstorming By: Diwakar Srikanth</w:t>
      </w:r>
    </w:ins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911C9A"/>
    <w:multiLevelType w:val="hybridMultilevel"/>
    <w:tmpl w:val="92A68C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944F51"/>
    <w:multiLevelType w:val="hybridMultilevel"/>
    <w:tmpl w:val="EA50907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34526D"/>
    <w:multiLevelType w:val="hybridMultilevel"/>
    <w:tmpl w:val="1220B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A015F"/>
    <w:multiLevelType w:val="hybridMultilevel"/>
    <w:tmpl w:val="B952EE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iwakar Srikanth">
    <w15:presenceInfo w15:providerId="Windows Live" w15:userId="f5b391890b084db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D92"/>
    <w:rsid w:val="00536FBD"/>
    <w:rsid w:val="006705B2"/>
    <w:rsid w:val="00835202"/>
    <w:rsid w:val="008C5D92"/>
    <w:rsid w:val="00AA16D8"/>
    <w:rsid w:val="00CD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3FBC1"/>
  <w15:chartTrackingRefBased/>
  <w15:docId w15:val="{FDAF9D5F-87EE-47A5-ACD3-41A163A6C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C5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C5D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A1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16D8"/>
  </w:style>
  <w:style w:type="paragraph" w:styleId="Footer">
    <w:name w:val="footer"/>
    <w:basedOn w:val="Normal"/>
    <w:link w:val="FooterChar"/>
    <w:uiPriority w:val="99"/>
    <w:unhideWhenUsed/>
    <w:rsid w:val="00AA16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1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Diwakar Srikanth</dc:creator>
  <cp:keywords/>
  <dc:description/>
  <cp:lastModifiedBy>Diwakar Srikanth</cp:lastModifiedBy>
  <cp:revision>1</cp:revision>
  <dcterms:created xsi:type="dcterms:W3CDTF">2021-03-10T11:35:00Z</dcterms:created>
  <dcterms:modified xsi:type="dcterms:W3CDTF">2021-03-10T12:18:00Z</dcterms:modified>
</cp:coreProperties>
</file>